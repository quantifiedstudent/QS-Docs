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jc w:val="center"/>
        <w:rPr>
          <w:rFonts w:ascii="Times New Roman" w:cs="Times New Roman" w:eastAsia="Times New Roman" w:hAnsi="Times New Roman"/>
        </w:rPr>
      </w:pPr>
      <w:bookmarkStart w:colFirst="0" w:colLast="0" w:name="_3y0w7pi8fi43" w:id="0"/>
      <w:bookmarkEnd w:id="0"/>
      <w:r w:rsidDel="00000000" w:rsidR="00000000" w:rsidRPr="00000000">
        <w:rPr>
          <w:rFonts w:ascii="Times New Roman" w:cs="Times New Roman" w:eastAsia="Times New Roman" w:hAnsi="Times New Roman"/>
          <w:rtl w:val="0"/>
        </w:rPr>
        <w:t xml:space="preserve">Quantified Student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03">
      <w:pPr>
        <w:spacing w:after="160" w:line="259"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Kane Petra</w:t>
        <w:tab/>
        <w:t xml:space="preserve">(456964)</w:t>
      </w:r>
    </w:p>
    <w:p w:rsidR="00000000" w:rsidDel="00000000" w:rsidP="00000000" w:rsidRDefault="00000000" w:rsidRPr="00000000" w14:paraId="00000004">
      <w:pPr>
        <w:spacing w:after="160" w:line="259"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5">
      <w:pPr>
        <w:spacing w:after="160" w:line="259"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Sajtos </w:t>
        <w:tab/>
        <w:t xml:space="preserve">(438989)</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6150" cy="18410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6150" cy="18410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jc w:val="center"/>
        <w:rPr>
          <w:rFonts w:ascii="Times New Roman" w:cs="Times New Roman" w:eastAsia="Times New Roman" w:hAnsi="Times New Roman"/>
        </w:rPr>
      </w:pPr>
      <w:bookmarkStart w:colFirst="0" w:colLast="0" w:name="_8mkqauacshyo" w:id="2"/>
      <w:bookmarkEnd w:id="2"/>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jc w:val="center"/>
        <w:rPr>
          <w:rFonts w:ascii="Times New Roman" w:cs="Times New Roman" w:eastAsia="Times New Roman" w:hAnsi="Times New Roman"/>
        </w:rPr>
      </w:pPr>
      <w:bookmarkStart w:colFirst="0" w:colLast="0" w:name="_8qp6tm2436fr"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B">
      <w:pPr>
        <w:pStyle w:val="Heading1"/>
        <w:jc w:val="center"/>
        <w:rPr>
          <w:rFonts w:ascii="Times New Roman" w:cs="Times New Roman" w:eastAsia="Times New Roman" w:hAnsi="Times New Roman"/>
          <w:sz w:val="24"/>
          <w:szCs w:val="24"/>
        </w:rPr>
      </w:pPr>
      <w:bookmarkStart w:colFirst="0" w:colLast="0" w:name="_x6y5kaqzq2kw" w:id="4"/>
      <w:bookmarkEnd w:id="4"/>
      <w:r w:rsidDel="00000000" w:rsidR="00000000" w:rsidRPr="00000000">
        <w:rPr>
          <w:rFonts w:ascii="Times New Roman" w:cs="Times New Roman" w:eastAsia="Times New Roman" w:hAnsi="Times New Roman"/>
          <w:sz w:val="24"/>
          <w:szCs w:val="24"/>
          <w:rtl w:val="0"/>
        </w:rPr>
        <w:t xml:space="preserve">The Quantified Student (QS for short) project focuses on helping students with their development and optimising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rFonts w:ascii="Times New Roman" w:cs="Times New Roman" w:eastAsia="Times New Roman" w:hAnsi="Times New Roman"/>
        </w:rPr>
      </w:pPr>
      <w:bookmarkStart w:colFirst="0" w:colLast="0" w:name="_4ga47lxs4brw" w:id="5"/>
      <w:bookmarkEnd w:id="5"/>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rtysupumilb8" w:id="6"/>
      <w:bookmarkEnd w:id="6"/>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Petra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Janssen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argumentation of the framework choice.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updated version of Interface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Sajtos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framework argumentation to apollo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Petra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return model for API &amp; added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sjm8gpclnyo1" w:id="7"/>
      <w:bookmarkEnd w:id="7"/>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6rh431mk6smz" w:id="8"/>
      <w:bookmarkEnd w:id="8"/>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qp6tm2436f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_8qp6tm2436fr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6y5kaqzq2k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This technical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_x6y5kaqzq2kw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tysupumilb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_rtysupumilb8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rh431mk6sm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_6rh431mk6smz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248eu7394b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Preface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_1248eu7394b5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618b2q0o7v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_z618b2q0o7v1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szl4n3q7wg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Standards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_1szl4n3q7wgq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ho1soja9s1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System 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_xho1soja9s1t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mvx5kibv1t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Architecture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_nmvx5kibv1tu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rsvl7igzll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2.1.1 Router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_5rsvl7igzlld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d8m0qhwota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2.1.2 Third Party Controller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_zd8m0qhwotae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f82czjdo0a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Interface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_ff82czjdo0ax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5o4ey51d5s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Data storage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_g5o4ey51d5sp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bj7qffimgn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Framework choice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_sbj7qffimgnv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le17qpv2sj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Data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_ple17qpv2sj4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g53l5yqd9f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Object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_1g53l5yqd9fw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y13joz75w4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Objects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_dy13joz75w4h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g4b92w9iu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MoreClasses…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_7g4b92w9ium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rPr>
          </w:pPr>
          <w:hyperlink w:anchor="_rk1xpg96xf6i">
            <w:r w:rsidDel="00000000" w:rsidR="00000000" w:rsidRPr="00000000">
              <w:rPr>
                <w:rFonts w:ascii="Times New Roman" w:cs="Times New Roman" w:eastAsia="Times New Roman" w:hAnsi="Times New Roman"/>
                <w:rtl w:val="0"/>
              </w:rPr>
              <w:t xml:space="preserve">4.2 Return Model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_rk1xpg96xf6i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Times New Roman" w:cs="Times New Roman" w:eastAsia="Times New Roman" w:hAnsi="Times New Roman"/>
            </w:rPr>
          </w:pPr>
          <w:hyperlink w:anchor="_4r2t76q11j3o">
            <w:r w:rsidDel="00000000" w:rsidR="00000000" w:rsidRPr="00000000">
              <w:rPr>
                <w:rFonts w:ascii="Times New Roman" w:cs="Times New Roman" w:eastAsia="Times New Roman" w:hAnsi="Times New Roman"/>
                <w:rtl w:val="0"/>
              </w:rPr>
              <w:t xml:space="preserve">4.2.1 Example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_4r2t76q11j3o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5xz2ubiueh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System Functions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_y5xz2ubiuehg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yyv1sailso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Post processing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_ayyv1sailsoc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2sbt5v0zlk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_o2sbt5v0zlk0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1248eu7394b5" w:id="9"/>
      <w:bookmarkEnd w:id="9"/>
      <w:r w:rsidDel="00000000" w:rsidR="00000000" w:rsidRPr="00000000">
        <w:rPr>
          <w:rFonts w:ascii="Times New Roman" w:cs="Times New Roman" w:eastAsia="Times New Roman" w:hAnsi="Times New Roman"/>
          <w:rtl w:val="0"/>
        </w:rPr>
        <w:t xml:space="preserve">1</w:t>
        <w:tab/>
        <w:t xml:space="preserve">Preface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Quantified Student (QS) API</w:t>
      </w:r>
      <w:r w:rsidDel="00000000" w:rsidR="00000000" w:rsidRPr="00000000">
        <w:rPr>
          <w:rFonts w:ascii="Times New Roman" w:cs="Times New Roman" w:eastAsia="Times New Roman" w:hAnsi="Times New Roman"/>
          <w:rtl w:val="0"/>
        </w:rPr>
        <w:t xml:space="preserve"> will act as an abstraction over QS-related data. Like health and stress levels. This is abstracted over to ensure compliance and security, finally the API will return data is an already pre-formatted way for a front end to consume.</w:t>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z618b2q0o7v1" w:id="10"/>
      <w:bookmarkEnd w:id="10"/>
      <w:r w:rsidDel="00000000" w:rsidR="00000000" w:rsidRPr="00000000">
        <w:rPr>
          <w:rFonts w:ascii="Times New Roman" w:cs="Times New Roman" w:eastAsia="Times New Roman" w:hAnsi="Times New Roman"/>
          <w:rtl w:val="0"/>
        </w:rPr>
        <w:t xml:space="preserve">Documents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documents were used when creating this one and will be referenced later on.</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QS - Analysis Document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rPr>
      </w:pPr>
      <w:bookmarkStart w:colFirst="0" w:colLast="0" w:name="_1szl4n3q7wgq" w:id="11"/>
      <w:bookmarkEnd w:id="11"/>
      <w:r w:rsidDel="00000000" w:rsidR="00000000" w:rsidRPr="00000000">
        <w:rPr>
          <w:rFonts w:ascii="Times New Roman" w:cs="Times New Roman" w:eastAsia="Times New Roman" w:hAnsi="Times New Roman"/>
          <w:rtl w:val="0"/>
        </w:rPr>
        <w:t xml:space="preserve">Standards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uses the following standards and expects the reader to understand them:</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Programming Interfaces (API)</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Relationship Diagram (ERD)</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Container, Components &amp; Code model (C4 Model)</w:t>
      </w:r>
      <w:r w:rsidDel="00000000" w:rsidR="00000000" w:rsidRPr="00000000">
        <w:rPr>
          <w:rtl w:val="0"/>
        </w:rPr>
      </w:r>
    </w:p>
    <w:p w:rsidR="00000000" w:rsidDel="00000000" w:rsidP="00000000" w:rsidRDefault="00000000" w:rsidRPr="00000000" w14:paraId="00000052">
      <w:pPr>
        <w:pStyle w:val="Heading1"/>
        <w:rPr>
          <w:rFonts w:ascii="Times New Roman" w:cs="Times New Roman" w:eastAsia="Times New Roman" w:hAnsi="Times New Roman"/>
        </w:rPr>
      </w:pPr>
      <w:bookmarkStart w:colFirst="0" w:colLast="0" w:name="_kixyadxzvww" w:id="12"/>
      <w:bookmarkEnd w:id="12"/>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xho1soja9s1t" w:id="13"/>
      <w:bookmarkEnd w:id="13"/>
      <w:r w:rsidDel="00000000" w:rsidR="00000000" w:rsidRPr="00000000">
        <w:rPr>
          <w:rFonts w:ascii="Times New Roman" w:cs="Times New Roman" w:eastAsia="Times New Roman" w:hAnsi="Times New Roman"/>
          <w:rtl w:val="0"/>
        </w:rPr>
        <w:t xml:space="preserve">2 </w:t>
        <w:tab/>
        <w:t xml:space="preserve">System Architecture</w:t>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nmvx5kibv1tu" w:id="14"/>
      <w:bookmarkEnd w:id="14"/>
      <w:r w:rsidDel="00000000" w:rsidR="00000000" w:rsidRPr="00000000">
        <w:rPr>
          <w:rFonts w:ascii="Times New Roman" w:cs="Times New Roman" w:eastAsia="Times New Roman" w:hAnsi="Times New Roman"/>
          <w:rtl w:val="0"/>
        </w:rPr>
        <w:t xml:space="preserve">2.1</w:t>
        <w:tab/>
      </w:r>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QS API consists of multiple components that communicate with each other. An overview can be found below and a description under that.</w:t>
      </w:r>
      <w:r w:rsidDel="00000000" w:rsidR="00000000" w:rsidRPr="00000000">
        <w:rPr>
          <w:rtl w:val="0"/>
        </w:rPr>
      </w:r>
    </w:p>
    <w:p w:rsidR="00000000" w:rsidDel="00000000" w:rsidP="00000000" w:rsidRDefault="00000000" w:rsidRPr="00000000" w14:paraId="00000056">
      <w:pPr>
        <w:pStyle w:val="Heading2"/>
        <w:jc w:val="center"/>
        <w:rPr>
          <w:rFonts w:ascii="Times New Roman" w:cs="Times New Roman" w:eastAsia="Times New Roman" w:hAnsi="Times New Roman"/>
        </w:rPr>
      </w:pPr>
      <w:bookmarkStart w:colFirst="0" w:colLast="0" w:name="_teg243rro8la" w:id="15"/>
      <w:bookmarkEnd w:id="15"/>
      <w:r w:rsidDel="00000000" w:rsidR="00000000" w:rsidRPr="00000000">
        <w:rPr>
          <w:rFonts w:ascii="Times New Roman" w:cs="Times New Roman" w:eastAsia="Times New Roman" w:hAnsi="Times New Roman"/>
          <w:sz w:val="22"/>
          <w:szCs w:val="22"/>
        </w:rPr>
        <w:drawing>
          <wp:inline distB="114300" distT="114300" distL="114300" distR="114300">
            <wp:extent cx="5731200" cy="7327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7327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rPr>
          <w:rFonts w:ascii="Times New Roman" w:cs="Times New Roman" w:eastAsia="Times New Roman" w:hAnsi="Times New Roman"/>
        </w:rPr>
      </w:pPr>
      <w:bookmarkStart w:colFirst="0" w:colLast="0" w:name="_5rsvl7igzlld" w:id="16"/>
      <w:bookmarkEnd w:id="16"/>
      <w:r w:rsidDel="00000000" w:rsidR="00000000" w:rsidRPr="00000000">
        <w:rPr>
          <w:rFonts w:ascii="Times New Roman" w:cs="Times New Roman" w:eastAsia="Times New Roman" w:hAnsi="Times New Roman"/>
          <w:rtl w:val="0"/>
        </w:rPr>
        <w:t xml:space="preserve">2.1.1</w:t>
        <w:tab/>
      </w:r>
      <w:r w:rsidDel="00000000" w:rsidR="00000000" w:rsidRPr="00000000">
        <w:rPr>
          <w:rFonts w:ascii="Times New Roman" w:cs="Times New Roman" w:eastAsia="Times New Roman" w:hAnsi="Times New Roman"/>
          <w:rtl w:val="0"/>
        </w:rPr>
        <w:t xml:space="preserve">Router</w:t>
      </w:r>
    </w:p>
    <w:p w:rsidR="00000000" w:rsidDel="00000000" w:rsidP="00000000" w:rsidRDefault="00000000" w:rsidRPr="00000000" w14:paraId="0000005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entry point of the API servers, this component will handle routing to the different controllers and does not contain any logic beyond this.</w:t>
      </w: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rPr>
      </w:pPr>
      <w:bookmarkStart w:colFirst="0" w:colLast="0" w:name="_zd8m0qhwotae" w:id="17"/>
      <w:bookmarkEnd w:id="17"/>
      <w:r w:rsidDel="00000000" w:rsidR="00000000" w:rsidRPr="00000000">
        <w:rPr>
          <w:rFonts w:ascii="Times New Roman" w:cs="Times New Roman" w:eastAsia="Times New Roman" w:hAnsi="Times New Roman"/>
          <w:rtl w:val="0"/>
        </w:rPr>
        <w:t xml:space="preserve">2.1.2</w:t>
        <w:tab/>
        <w:t xml:space="preserve">Third Party Controller</w:t>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party controller handles </w:t>
      </w:r>
      <w:r w:rsidDel="00000000" w:rsidR="00000000" w:rsidRPr="00000000">
        <w:rPr>
          <w:rFonts w:ascii="Times New Roman" w:cs="Times New Roman" w:eastAsia="Times New Roman" w:hAnsi="Times New Roman"/>
          <w:rtl w:val="0"/>
        </w:rPr>
        <w:t xml:space="preserve">data aggregation and access to the data</w:t>
      </w:r>
      <w:r w:rsidDel="00000000" w:rsidR="00000000" w:rsidRPr="00000000">
        <w:rPr>
          <w:rFonts w:ascii="Times New Roman" w:cs="Times New Roman" w:eastAsia="Times New Roman" w:hAnsi="Times New Roman"/>
          <w:rtl w:val="0"/>
        </w:rPr>
        <w:t xml:space="preserve"> stored in the data warehouse. Endpoints require authentication before being usable, to authenticate see “User Controller” below.</w:t>
      </w:r>
    </w:p>
    <w:p w:rsidR="00000000" w:rsidDel="00000000" w:rsidP="00000000" w:rsidRDefault="00000000" w:rsidRPr="00000000" w14:paraId="0000005B">
      <w:pPr>
        <w:pStyle w:val="Heading2"/>
        <w:rPr>
          <w:rFonts w:ascii="Times New Roman" w:cs="Times New Roman" w:eastAsia="Times New Roman" w:hAnsi="Times New Roman"/>
        </w:rPr>
      </w:pPr>
      <w:bookmarkStart w:colFirst="0" w:colLast="0" w:name="_ff82czjdo0ax" w:id="18"/>
      <w:bookmarkEnd w:id="18"/>
      <w:r w:rsidDel="00000000" w:rsidR="00000000" w:rsidRPr="00000000">
        <w:rPr>
          <w:rFonts w:ascii="Times New Roman" w:cs="Times New Roman" w:eastAsia="Times New Roman" w:hAnsi="Times New Roman"/>
          <w:rtl w:val="0"/>
        </w:rPr>
        <w:t xml:space="preserve">2.2</w:t>
        <w:tab/>
        <w:t xml:space="preserve">Interface</w:t>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For interfacing with the API, we chose the JSON data format. This allows us to easily parse the returned data into objects. Further, according to Microsoft Docs, “</w:t>
      </w:r>
      <w:r w:rsidDel="00000000" w:rsidR="00000000" w:rsidRPr="00000000">
        <w:rPr>
          <w:rFonts w:ascii="Times New Roman" w:cs="Times New Roman" w:eastAsia="Times New Roman" w:hAnsi="Times New Roman"/>
          <w:b w:val="1"/>
          <w:color w:val="0e101a"/>
          <w:rtl w:val="0"/>
        </w:rPr>
        <w:t xml:space="preserve">JSON</w:t>
      </w:r>
      <w:r w:rsidDel="00000000" w:rsidR="00000000" w:rsidRPr="00000000">
        <w:rPr>
          <w:rFonts w:ascii="Times New Roman" w:cs="Times New Roman" w:eastAsia="Times New Roman" w:hAnsi="Times New Roman"/>
          <w:color w:val="0e101a"/>
          <w:rtl w:val="0"/>
        </w:rPr>
        <w:t xml:space="preserve"> is probably the most common data format for web APIs” (APA ref here: https://docs.microsoft.com/en-us/azure/architecture/best-practices/api-design) Making it easy for other developers to use and interact with the API, as the use of JSON is so commonplace in REST APIs.</w:t>
      </w:r>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color w:val="ff0000"/>
        </w:rPr>
      </w:pPr>
      <w:bookmarkStart w:colFirst="0" w:colLast="0" w:name="_g5o4ey51d5sp" w:id="19"/>
      <w:bookmarkEnd w:id="19"/>
      <w:r w:rsidDel="00000000" w:rsidR="00000000" w:rsidRPr="00000000">
        <w:rPr>
          <w:rFonts w:ascii="Times New Roman" w:cs="Times New Roman" w:eastAsia="Times New Roman" w:hAnsi="Times New Roman"/>
          <w:rtl w:val="0"/>
        </w:rPr>
        <w:t xml:space="preserve">2.3</w:t>
        <w:tab/>
        <w:t xml:space="preserve">Data storage</w:t>
      </w: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The QS API will not store any data of itself, the only data storage will be data cached as described in 2.4.1. User preferences will be stored on the device and will not be centrally saved.</w:t>
      </w: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rPr>
      </w:pPr>
      <w:bookmarkStart w:colFirst="0" w:colLast="0" w:name="_sbj7qffimgnv" w:id="20"/>
      <w:bookmarkEnd w:id="20"/>
      <w:r w:rsidDel="00000000" w:rsidR="00000000" w:rsidRPr="00000000">
        <w:rPr>
          <w:rFonts w:ascii="Times New Roman" w:cs="Times New Roman" w:eastAsia="Times New Roman" w:hAnsi="Times New Roman"/>
          <w:rtl w:val="0"/>
        </w:rPr>
        <w:t xml:space="preserve">2.4</w:t>
        <w:tab/>
        <w:t xml:space="preserve">Framework choice</w:t>
      </w:r>
    </w:p>
    <w:p w:rsidR="00000000" w:rsidDel="00000000" w:rsidP="00000000" w:rsidRDefault="00000000" w:rsidRPr="00000000" w14:paraId="00000060">
      <w:pPr>
        <w:ind w:firstLine="720"/>
        <w:rPr>
          <w:rFonts w:ascii="Times New Roman" w:cs="Times New Roman" w:eastAsia="Times New Roman" w:hAnsi="Times New Roman"/>
        </w:rPr>
        <w:pPrChange w:author="Jelle Maas" w:id="0" w:date="2022-06-28T09:08:54Z">
          <w:pPr/>
        </w:pPrChange>
      </w:pPr>
      <w:r w:rsidDel="00000000" w:rsidR="00000000" w:rsidRPr="00000000">
        <w:rPr>
          <w:rFonts w:ascii="Times New Roman" w:cs="Times New Roman" w:eastAsia="Times New Roman" w:hAnsi="Times New Roman"/>
          <w:rtl w:val="0"/>
        </w:rPr>
        <w:t xml:space="preserve">The framework that has been chosen for the API is Apollo Server. </w:t>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“Apollo is a platform for building a </w:t>
      </w:r>
      <w:r w:rsidDel="00000000" w:rsidR="00000000" w:rsidRPr="00000000">
        <w:rPr>
          <w:rFonts w:ascii="Times New Roman" w:cs="Times New Roman" w:eastAsia="Times New Roman" w:hAnsi="Times New Roman"/>
          <w:b w:val="1"/>
          <w:i w:val="1"/>
          <w:sz w:val="24"/>
          <w:szCs w:val="24"/>
          <w:rtl w:val="0"/>
        </w:rPr>
        <w:t xml:space="preserve">unified </w:t>
      </w:r>
      <w:ins w:author="Jelle Maas" w:id="1" w:date="2022-06-28T09:00:42Z">
        <w:r w:rsidDel="00000000" w:rsidR="00000000" w:rsidRPr="00000000">
          <w:rPr>
            <w:rFonts w:ascii="Times New Roman" w:cs="Times New Roman" w:eastAsia="Times New Roman" w:hAnsi="Times New Roman"/>
            <w:b w:val="1"/>
            <w:i w:val="1"/>
            <w:sz w:val="24"/>
            <w:szCs w:val="24"/>
            <w:rtl w:val="0"/>
          </w:rPr>
          <w:t xml:space="preserve">super graph</w:t>
        </w:r>
      </w:ins>
      <w:del w:author="Jelle Maas" w:id="1" w:date="2022-06-28T09:00:42Z">
        <w:r w:rsidDel="00000000" w:rsidR="00000000" w:rsidRPr="00000000">
          <w:rPr>
            <w:rFonts w:ascii="Times New Roman" w:cs="Times New Roman" w:eastAsia="Times New Roman" w:hAnsi="Times New Roman"/>
            <w:b w:val="1"/>
            <w:i w:val="1"/>
            <w:sz w:val="24"/>
            <w:szCs w:val="24"/>
            <w:rtl w:val="0"/>
          </w:rPr>
          <w:delText xml:space="preserve">supergraph</w:delText>
        </w:r>
      </w:del>
      <w:r w:rsidDel="00000000" w:rsidR="00000000" w:rsidRPr="00000000">
        <w:rPr>
          <w:rFonts w:ascii="Times New Roman" w:cs="Times New Roman" w:eastAsia="Times New Roman" w:hAnsi="Times New Roman"/>
          <w:i w:val="1"/>
          <w:sz w:val="24"/>
          <w:szCs w:val="24"/>
          <w:rtl w:val="0"/>
        </w:rPr>
        <w:t xml:space="preserve">, a communication layer that helps you manage the flow of data between your application clients (such as web and native apps) and your backend services”.</w:t>
      </w:r>
    </w:p>
    <w:p w:rsidR="00000000" w:rsidDel="00000000" w:rsidP="00000000" w:rsidRDefault="00000000" w:rsidRPr="00000000" w14:paraId="00000062">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https://www.apollographql.com/docs/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Apollo Docs Home</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is able to retrieve data from an extensive list of data sources. Scales well both vertically and horizontally. Under the hood</w:t>
      </w:r>
      <w:ins w:author="Jelle Maas" w:id="2" w:date="2022-06-28T09:00:51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the framework uses express. There is support for several </w:t>
      </w:r>
      <w:hyperlink r:id="rId10">
        <w:r w:rsidDel="00000000" w:rsidR="00000000" w:rsidRPr="00000000">
          <w:rPr>
            <w:rFonts w:ascii="Times New Roman" w:cs="Times New Roman" w:eastAsia="Times New Roman" w:hAnsi="Times New Roman"/>
            <w:color w:val="1155cc"/>
            <w:sz w:val="24"/>
            <w:szCs w:val="24"/>
            <w:u w:val="single"/>
            <w:rtl w:val="0"/>
          </w:rPr>
          <w:t xml:space="preserve">other frameworks</w:t>
        </w:r>
      </w:hyperlink>
      <w:r w:rsidDel="00000000" w:rsidR="00000000" w:rsidRPr="00000000">
        <w:rPr>
          <w:rFonts w:ascii="Times New Roman" w:cs="Times New Roman" w:eastAsia="Times New Roman" w:hAnsi="Times New Roman"/>
          <w:sz w:val="24"/>
          <w:szCs w:val="24"/>
          <w:rtl w:val="0"/>
        </w:rPr>
        <w:t xml:space="preserve">, including serverless options as well.</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research that was conducted to make this decision can be found in the </w:t>
      </w:r>
      <w:hyperlink r:id="rId11">
        <w:r w:rsidDel="00000000" w:rsidR="00000000" w:rsidRPr="00000000">
          <w:rPr>
            <w:rFonts w:ascii="Times New Roman" w:cs="Times New Roman" w:eastAsia="Times New Roman" w:hAnsi="Times New Roman"/>
            <w:color w:val="1155cc"/>
            <w:u w:val="single"/>
            <w:rtl w:val="0"/>
          </w:rPr>
          <w:t xml:space="preserve">Data Mediator Document</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7">
      <w:pPr>
        <w:pStyle w:val="Heading1"/>
        <w:rPr>
          <w:rFonts w:ascii="Times New Roman" w:cs="Times New Roman" w:eastAsia="Times New Roman" w:hAnsi="Times New Roman"/>
        </w:rPr>
      </w:pPr>
      <w:bookmarkStart w:colFirst="0" w:colLast="0" w:name="_ple17qpv2sj4" w:id="21"/>
      <w:bookmarkEnd w:id="21"/>
      <w:r w:rsidDel="00000000" w:rsidR="00000000" w:rsidRPr="00000000">
        <w:rPr>
          <w:rFonts w:ascii="Times New Roman" w:cs="Times New Roman" w:eastAsia="Times New Roman" w:hAnsi="Times New Roman"/>
          <w:rtl w:val="0"/>
        </w:rPr>
        <w:t xml:space="preserve">3</w:t>
        <w:tab/>
        <w:t xml:space="preserve">Data Model</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Canvas API</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https://canvas.instructure.com/doc/api/</w:t>
      </w: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rPr>
      </w:pPr>
      <w:bookmarkStart w:colFirst="0" w:colLast="0" w:name="_1g53l5yqd9fw" w:id="22"/>
      <w:bookmarkEnd w:id="22"/>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rPr>
      </w:pPr>
      <w:bookmarkStart w:colFirst="0" w:colLast="0" w:name="_yzotlzifyijf" w:id="23"/>
      <w:bookmarkEnd w:id="23"/>
      <w:r w:rsidDel="00000000" w:rsidR="00000000" w:rsidRPr="00000000">
        <w:rPr>
          <w:rFonts w:ascii="Times New Roman" w:cs="Times New Roman" w:eastAsia="Times New Roman" w:hAnsi="Times New Roman"/>
          <w:rtl w:val="0"/>
        </w:rPr>
        <w:t xml:space="preserve">4</w:t>
        <w:tab/>
        <w:t xml:space="preserve">Object Model</w:t>
      </w: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rk1xpg96xf6i" w:id="24"/>
      <w:bookmarkEnd w:id="24"/>
      <w:r w:rsidDel="00000000" w:rsidR="00000000" w:rsidRPr="00000000">
        <w:rPr>
          <w:rFonts w:ascii="Times New Roman" w:cs="Times New Roman" w:eastAsia="Times New Roman" w:hAnsi="Times New Roman"/>
          <w:rtl w:val="0"/>
        </w:rPr>
        <w:t xml:space="preserve">4.1</w:t>
        <w:tab/>
        <w:t xml:space="preserve">Return Model</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QS API will return data from its endpoints in JSON format. A time series array is used as its primary format and will look like this.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2"/>
        </w:numPr>
        <w:ind w:left="720" w:hanging="360"/>
        <w:rPr>
          <w:b w:val="1"/>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The identifier is used as a unique, unchangeable name to identify which application this response will be for. This is a string as value.</w:t>
      </w:r>
    </w:p>
    <w:p w:rsidR="00000000" w:rsidDel="00000000" w:rsidP="00000000" w:rsidRDefault="00000000" w:rsidRPr="00000000" w14:paraId="00000070">
      <w:pPr>
        <w:numPr>
          <w:ilvl w:val="0"/>
          <w:numId w:val="2"/>
        </w:numPr>
        <w:ind w:left="720" w:hanging="360"/>
        <w:rPr>
          <w:b w:val="1"/>
        </w:rPr>
      </w:pPr>
      <w:r w:rsidDel="00000000" w:rsidR="00000000" w:rsidRPr="00000000">
        <w:rPr>
          <w:rFonts w:ascii="Times New Roman" w:cs="Times New Roman" w:eastAsia="Times New Roman" w:hAnsi="Times New Roman"/>
          <w:b w:val="1"/>
          <w:rtl w:val="0"/>
        </w:rPr>
        <w:t xml:space="preserve">Options</w:t>
        <w:br w:type="textWrapping"/>
      </w:r>
      <w:r w:rsidDel="00000000" w:rsidR="00000000" w:rsidRPr="00000000">
        <w:rPr>
          <w:rFonts w:ascii="Times New Roman" w:cs="Times New Roman" w:eastAsia="Times New Roman" w:hAnsi="Times New Roman"/>
          <w:rtl w:val="0"/>
        </w:rPr>
        <w:t xml:space="preserve">The options are one or more options which decide what data is expected in the </w:t>
      </w:r>
      <w:r w:rsidDel="00000000" w:rsidR="00000000" w:rsidRPr="00000000">
        <w:rPr>
          <w:rFonts w:ascii="Times New Roman" w:cs="Times New Roman" w:eastAsia="Times New Roman" w:hAnsi="Times New Roman"/>
          <w:rtl w:val="0"/>
        </w:rPr>
        <w:t xml:space="preserve">time series</w:t>
      </w:r>
      <w:r w:rsidDel="00000000" w:rsidR="00000000" w:rsidRPr="00000000">
        <w:rPr>
          <w:rFonts w:ascii="Times New Roman" w:cs="Times New Roman" w:eastAsia="Times New Roman" w:hAnsi="Times New Roman"/>
          <w:rtl w:val="0"/>
        </w:rPr>
        <w:t xml:space="preserve"> array. This takes the following object as value.</w:t>
        <w:br w:type="textWrapping"/>
        <w:tab/>
        <w:t xml:space="preserve">- </w:t>
      </w:r>
      <w:r w:rsidDel="00000000" w:rsidR="00000000" w:rsidRPr="00000000">
        <w:rPr>
          <w:rFonts w:ascii="Times New Roman" w:cs="Times New Roman" w:eastAsia="Times New Roman" w:hAnsi="Times New Roman"/>
          <w:b w:val="1"/>
          <w:rtl w:val="0"/>
        </w:rPr>
        <w:t xml:space="preserve">Axis</w:t>
        <w:br w:type="textWrapping"/>
        <w:tab/>
        <w:t xml:space="preserve">  </w:t>
      </w:r>
      <w:r w:rsidDel="00000000" w:rsidR="00000000" w:rsidRPr="00000000">
        <w:rPr>
          <w:rFonts w:ascii="Times New Roman" w:cs="Times New Roman" w:eastAsia="Times New Roman" w:hAnsi="Times New Roman"/>
          <w:rtl w:val="0"/>
        </w:rPr>
        <w:t xml:space="preserve">On what axis this option should be displayed, either x or y.</w:t>
        <w:br w:type="textWrapping"/>
        <w:tab/>
        <w:t xml:space="preserve">- </w:t>
      </w:r>
      <w:r w:rsidDel="00000000" w:rsidR="00000000" w:rsidRPr="00000000">
        <w:rPr>
          <w:rFonts w:ascii="Times New Roman" w:cs="Times New Roman" w:eastAsia="Times New Roman" w:hAnsi="Times New Roman"/>
          <w:b w:val="1"/>
          <w:rtl w:val="0"/>
        </w:rPr>
        <w:t xml:space="preserve">Format</w:t>
        <w:br w:type="textWrapping"/>
        <w:tab/>
        <w:t xml:space="preserve">  </w:t>
      </w:r>
      <w:r w:rsidDel="00000000" w:rsidR="00000000" w:rsidRPr="00000000">
        <w:rPr>
          <w:rFonts w:ascii="Times New Roman" w:cs="Times New Roman" w:eastAsia="Times New Roman" w:hAnsi="Times New Roman"/>
          <w:rtl w:val="0"/>
        </w:rPr>
        <w:t xml:space="preserve">Which format this option expects to be formatted as</w:t>
      </w:r>
    </w:p>
    <w:p w:rsidR="00000000" w:rsidDel="00000000" w:rsidP="00000000" w:rsidRDefault="00000000" w:rsidRPr="00000000" w14:paraId="00000071">
      <w:pPr>
        <w:numPr>
          <w:ilvl w:val="0"/>
          <w:numId w:val="2"/>
        </w:numPr>
        <w:ind w:left="720" w:hanging="360"/>
        <w:rPr>
          <w:b w:val="1"/>
        </w:rPr>
      </w:pPr>
      <w:r w:rsidDel="00000000" w:rsidR="00000000" w:rsidRPr="00000000">
        <w:rPr>
          <w:rFonts w:ascii="Times New Roman" w:cs="Times New Roman" w:eastAsia="Times New Roman" w:hAnsi="Times New Roman"/>
          <w:b w:val="1"/>
          <w:rtl w:val="0"/>
        </w:rPr>
        <w:t xml:space="preserve">Data</w:t>
        <w:br w:type="textWrapping"/>
      </w:r>
      <w:r w:rsidDel="00000000" w:rsidR="00000000" w:rsidRPr="00000000">
        <w:rPr>
          <w:rFonts w:ascii="Times New Roman" w:cs="Times New Roman" w:eastAsia="Times New Roman" w:hAnsi="Times New Roman"/>
          <w:rtl w:val="0"/>
        </w:rPr>
        <w:t xml:space="preserve">The data itself is on or more of the predefined options with the expected value.</w:t>
      </w:r>
    </w:p>
    <w:p w:rsidR="00000000" w:rsidDel="00000000" w:rsidP="00000000" w:rsidRDefault="00000000" w:rsidRPr="00000000" w14:paraId="00000072">
      <w:pPr>
        <w:pStyle w:val="Heading3"/>
        <w:rPr>
          <w:rFonts w:ascii="Times New Roman" w:cs="Times New Roman" w:eastAsia="Times New Roman" w:hAnsi="Times New Roman"/>
        </w:rPr>
      </w:pPr>
      <w:bookmarkStart w:colFirst="0" w:colLast="0" w:name="_4r2t76q11j3o" w:id="25"/>
      <w:bookmarkEnd w:id="25"/>
      <w:r w:rsidDel="00000000" w:rsidR="00000000" w:rsidRPr="00000000">
        <w:rPr>
          <w:rFonts w:ascii="Times New Roman" w:cs="Times New Roman" w:eastAsia="Times New Roman" w:hAnsi="Times New Roman"/>
          <w:rtl w:val="0"/>
        </w:rPr>
        <w:t xml:space="preserve">4.2.1</w:t>
        <w:tab/>
        <w:t xml:space="preserve">Example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which uses an option on both the x and y axis with only one result returned in data.</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w:t>
      </w:r>
    </w:p>
    <w:p w:rsidR="00000000" w:rsidDel="00000000" w:rsidP="00000000" w:rsidRDefault="00000000" w:rsidRPr="00000000" w14:paraId="00000076">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"identifier"</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"unique_identifier"</w:t>
      </w:r>
      <w:r w:rsidDel="00000000" w:rsidR="00000000" w:rsidRPr="00000000">
        <w:rPr>
          <w:rFonts w:ascii="Roboto" w:cs="Roboto" w:eastAsia="Roboto" w:hAnsi="Roboto"/>
          <w:color w:val="f8f8f2"/>
          <w:sz w:val="20"/>
          <w:szCs w:val="20"/>
          <w:rtl w:val="0"/>
        </w:rPr>
        <w:t xml:space="preserve">,</w:t>
      </w:r>
    </w:p>
    <w:p w:rsidR="00000000" w:rsidDel="00000000" w:rsidP="00000000" w:rsidRDefault="00000000" w:rsidRPr="00000000" w14:paraId="00000077">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"options"</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78">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"stress"</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79">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"axis"</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"x"</w:t>
      </w:r>
      <w:r w:rsidDel="00000000" w:rsidR="00000000" w:rsidRPr="00000000">
        <w:rPr>
          <w:rFonts w:ascii="Roboto" w:cs="Roboto" w:eastAsia="Roboto" w:hAnsi="Roboto"/>
          <w:color w:val="f8f8f2"/>
          <w:sz w:val="20"/>
          <w:szCs w:val="20"/>
          <w:rtl w:val="0"/>
        </w:rPr>
        <w:t xml:space="preserve">,</w:t>
      </w:r>
    </w:p>
    <w:p w:rsidR="00000000" w:rsidDel="00000000" w:rsidP="00000000" w:rsidRDefault="00000000" w:rsidRPr="00000000" w14:paraId="0000007A">
      <w:pPr>
        <w:shd w:fill="0e1419" w:val="clear"/>
        <w:spacing w:line="360" w:lineRule="auto"/>
        <w:rPr>
          <w:rFonts w:ascii="Roboto" w:cs="Roboto" w:eastAsia="Roboto" w:hAnsi="Roboto"/>
          <w:color w:val="f1fa8c"/>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"format"</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"int"</w:t>
      </w:r>
    </w:p>
    <w:p w:rsidR="00000000" w:rsidDel="00000000" w:rsidP="00000000" w:rsidRDefault="00000000" w:rsidRPr="00000000" w14:paraId="0000007B">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7C">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"time"</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7D">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"axis"</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"y"</w:t>
      </w:r>
      <w:r w:rsidDel="00000000" w:rsidR="00000000" w:rsidRPr="00000000">
        <w:rPr>
          <w:rFonts w:ascii="Roboto" w:cs="Roboto" w:eastAsia="Roboto" w:hAnsi="Roboto"/>
          <w:color w:val="f8f8f2"/>
          <w:sz w:val="20"/>
          <w:szCs w:val="20"/>
          <w:rtl w:val="0"/>
        </w:rPr>
        <w:t xml:space="preserve">,</w:t>
      </w:r>
    </w:p>
    <w:p w:rsidR="00000000" w:rsidDel="00000000" w:rsidP="00000000" w:rsidRDefault="00000000" w:rsidRPr="00000000" w14:paraId="0000007E">
      <w:pPr>
        <w:shd w:fill="0e1419" w:val="clear"/>
        <w:spacing w:line="360" w:lineRule="auto"/>
        <w:rPr>
          <w:rFonts w:ascii="Roboto" w:cs="Roboto" w:eastAsia="Roboto" w:hAnsi="Roboto"/>
          <w:color w:val="f1fa8c"/>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"format"</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"datetime"</w:t>
      </w:r>
    </w:p>
    <w:p w:rsidR="00000000" w:rsidDel="00000000" w:rsidP="00000000" w:rsidRDefault="00000000" w:rsidRPr="00000000" w14:paraId="0000007F">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80">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81">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"data"</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82">
      <w:pPr>
        <w:shd w:fill="0e1419" w:val="clear"/>
        <w:spacing w:line="360" w:lineRule="auto"/>
        <w:rPr>
          <w:ins w:author="Jelle Maas" w:id="3" w:date="2022-06-28T09:10:18Z"/>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 </w:t>
      </w:r>
      <w:ins w:author="Jelle Maas" w:id="3" w:date="2022-06-28T09:10:18Z">
        <w:r w:rsidDel="00000000" w:rsidR="00000000" w:rsidRPr="00000000">
          <w:rPr>
            <w:rtl w:val="0"/>
          </w:rPr>
        </w:r>
      </w:ins>
    </w:p>
    <w:p w:rsidR="00000000" w:rsidDel="00000000" w:rsidP="00000000" w:rsidRDefault="00000000" w:rsidRPr="00000000" w14:paraId="00000083">
      <w:pPr>
        <w:shd w:fill="0e1419" w:val="clear"/>
        <w:spacing w:line="360" w:lineRule="auto"/>
        <w:rPr>
          <w:ins w:author="Jelle Maas" w:id="4" w:date="2022-06-28T09:10:13Z"/>
          <w:rFonts w:ascii="Roboto" w:cs="Roboto" w:eastAsia="Roboto" w:hAnsi="Roboto"/>
          <w:color w:val="f8f8f2"/>
          <w:sz w:val="20"/>
          <w:szCs w:val="20"/>
        </w:rPr>
      </w:pPr>
      <w:ins w:author="Jelle Maas" w:id="3" w:date="2022-06-28T09:10:18Z">
        <w:r w:rsidDel="00000000" w:rsidR="00000000" w:rsidRPr="00000000">
          <w:rPr>
            <w:rFonts w:ascii="Roboto" w:cs="Roboto" w:eastAsia="Roboto" w:hAnsi="Roboto"/>
            <w:color w:val="f8f8f2"/>
            <w:sz w:val="20"/>
            <w:szCs w:val="20"/>
            <w:rtl w:val="0"/>
          </w:rPr>
          <w:t xml:space="preserve">        </w:t>
        </w:r>
      </w:ins>
      <w:r w:rsidDel="00000000" w:rsidR="00000000" w:rsidRPr="00000000">
        <w:rPr>
          <w:rFonts w:ascii="Roboto" w:cs="Roboto" w:eastAsia="Roboto" w:hAnsi="Roboto"/>
          <w:color w:val="f1fa8c"/>
          <w:sz w:val="20"/>
          <w:szCs w:val="20"/>
          <w:rtl w:val="0"/>
        </w:rPr>
        <w:t xml:space="preserve">"stress"</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fb86c"/>
          <w:sz w:val="20"/>
          <w:szCs w:val="20"/>
          <w:rtl w:val="0"/>
        </w:rPr>
        <w:t xml:space="preserve">100</w:t>
      </w:r>
      <w:r w:rsidDel="00000000" w:rsidR="00000000" w:rsidRPr="00000000">
        <w:rPr>
          <w:rFonts w:ascii="Roboto" w:cs="Roboto" w:eastAsia="Roboto" w:hAnsi="Roboto"/>
          <w:color w:val="f8f8f2"/>
          <w:sz w:val="20"/>
          <w:szCs w:val="20"/>
          <w:rtl w:val="0"/>
        </w:rPr>
        <w:t xml:space="preserve">, </w:t>
      </w:r>
      <w:ins w:author="Jelle Maas" w:id="4" w:date="2022-06-28T09:10:13Z">
        <w:r w:rsidDel="00000000" w:rsidR="00000000" w:rsidRPr="00000000">
          <w:rPr>
            <w:rtl w:val="0"/>
          </w:rPr>
        </w:r>
      </w:ins>
    </w:p>
    <w:p w:rsidR="00000000" w:rsidDel="00000000" w:rsidP="00000000" w:rsidRDefault="00000000" w:rsidRPr="00000000" w14:paraId="00000084">
      <w:pPr>
        <w:shd w:fill="0e1419" w:val="clear"/>
        <w:spacing w:line="360" w:lineRule="auto"/>
        <w:rPr>
          <w:ins w:author="Jelle Maas" w:id="5" w:date="2022-06-28T09:10:30Z"/>
          <w:rFonts w:ascii="Roboto" w:cs="Roboto" w:eastAsia="Roboto" w:hAnsi="Roboto"/>
          <w:color w:val="f1fa8c"/>
          <w:sz w:val="20"/>
          <w:szCs w:val="20"/>
        </w:rPr>
      </w:pPr>
      <w:ins w:author="Jelle Maas" w:id="4" w:date="2022-06-28T09:10:13Z">
        <w:r w:rsidDel="00000000" w:rsidR="00000000" w:rsidRPr="00000000">
          <w:rPr>
            <w:rFonts w:ascii="Roboto" w:cs="Roboto" w:eastAsia="Roboto" w:hAnsi="Roboto"/>
            <w:color w:val="f8f8f2"/>
            <w:sz w:val="20"/>
            <w:szCs w:val="20"/>
            <w:rtl w:val="0"/>
          </w:rPr>
          <w:t xml:space="preserve">        </w:t>
        </w:r>
      </w:ins>
      <w:r w:rsidDel="00000000" w:rsidR="00000000" w:rsidRPr="00000000">
        <w:rPr>
          <w:rFonts w:ascii="Roboto" w:cs="Roboto" w:eastAsia="Roboto" w:hAnsi="Roboto"/>
          <w:color w:val="f1fa8c"/>
          <w:sz w:val="20"/>
          <w:szCs w:val="20"/>
          <w:rtl w:val="0"/>
        </w:rPr>
        <w:t xml:space="preserve">"time"</w:t>
      </w:r>
      <w:r w:rsidDel="00000000" w:rsidR="00000000" w:rsidRPr="00000000">
        <w:rPr>
          <w:rFonts w:ascii="Roboto" w:cs="Roboto" w:eastAsia="Roboto" w:hAnsi="Roboto"/>
          <w:color w:val="ff79c6"/>
          <w:sz w:val="20"/>
          <w:szCs w:val="20"/>
          <w:rtl w:val="0"/>
        </w:rPr>
        <w:t xml:space="preserve">:</w:t>
      </w:r>
      <w:r w:rsidDel="00000000" w:rsidR="00000000" w:rsidRPr="00000000">
        <w:rPr>
          <w:rFonts w:ascii="Roboto" w:cs="Roboto" w:eastAsia="Roboto" w:hAnsi="Roboto"/>
          <w:color w:val="f8f8f2"/>
          <w:sz w:val="20"/>
          <w:szCs w:val="20"/>
          <w:rtl w:val="0"/>
        </w:rPr>
        <w:t xml:space="preserve"> </w:t>
      </w:r>
      <w:r w:rsidDel="00000000" w:rsidR="00000000" w:rsidRPr="00000000">
        <w:rPr>
          <w:rFonts w:ascii="Roboto" w:cs="Roboto" w:eastAsia="Roboto" w:hAnsi="Roboto"/>
          <w:color w:val="f1fa8c"/>
          <w:sz w:val="20"/>
          <w:szCs w:val="20"/>
          <w:rtl w:val="0"/>
        </w:rPr>
        <w:t xml:space="preserve">"1656405884519"</w:t>
      </w:r>
      <w:ins w:author="Jelle Maas" w:id="5" w:date="2022-06-28T09:10:30Z">
        <w:r w:rsidDel="00000000" w:rsidR="00000000" w:rsidRPr="00000000">
          <w:rPr>
            <w:rtl w:val="0"/>
          </w:rPr>
        </w:r>
      </w:ins>
    </w:p>
    <w:p w:rsidR="00000000" w:rsidDel="00000000" w:rsidP="00000000" w:rsidRDefault="00000000" w:rsidRPr="00000000" w14:paraId="00000085">
      <w:pPr>
        <w:shd w:fill="0e1419" w:val="clear"/>
        <w:spacing w:line="360" w:lineRule="auto"/>
        <w:rPr>
          <w:rFonts w:ascii="Roboto" w:cs="Roboto" w:eastAsia="Roboto" w:hAnsi="Roboto"/>
          <w:color w:val="f8f8f2"/>
          <w:sz w:val="20"/>
          <w:szCs w:val="20"/>
        </w:rPr>
      </w:pPr>
      <w:ins w:author="Jelle Maas" w:id="5" w:date="2022-06-28T09:10:30Z">
        <w:r w:rsidDel="00000000" w:rsidR="00000000" w:rsidRPr="00000000">
          <w:rPr>
            <w:rFonts w:ascii="Roboto" w:cs="Roboto" w:eastAsia="Roboto" w:hAnsi="Roboto"/>
            <w:color w:val="f1fa8c"/>
            <w:sz w:val="20"/>
            <w:szCs w:val="20"/>
            <w:rtl w:val="0"/>
          </w:rPr>
          <w:t xml:space="preserve">   </w:t>
        </w:r>
      </w:ins>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86">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 ]</w:t>
      </w:r>
    </w:p>
    <w:p w:rsidR="00000000" w:rsidDel="00000000" w:rsidP="00000000" w:rsidRDefault="00000000" w:rsidRPr="00000000" w14:paraId="00000087">
      <w:pPr>
        <w:shd w:fill="0e1419" w:val="clear"/>
        <w:spacing w:line="360" w:lineRule="auto"/>
        <w:rPr>
          <w:rFonts w:ascii="Roboto" w:cs="Roboto" w:eastAsia="Roboto" w:hAnsi="Roboto"/>
          <w:color w:val="f8f8f2"/>
          <w:sz w:val="20"/>
          <w:szCs w:val="20"/>
        </w:rPr>
      </w:pPr>
      <w:r w:rsidDel="00000000" w:rsidR="00000000" w:rsidRPr="00000000">
        <w:rPr>
          <w:rFonts w:ascii="Roboto" w:cs="Roboto" w:eastAsia="Roboto" w:hAnsi="Roboto"/>
          <w:color w:val="f8f8f2"/>
          <w:sz w:val="20"/>
          <w:szCs w:val="20"/>
          <w:rtl w:val="0"/>
        </w:rPr>
        <w:t xml:space="preserv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rFonts w:ascii="Times New Roman" w:cs="Times New Roman" w:eastAsia="Times New Roman" w:hAnsi="Times New Roman"/>
        </w:rPr>
      </w:pPr>
      <w:bookmarkStart w:colFirst="0" w:colLast="0" w:name="_y5xz2ubiuehg" w:id="26"/>
      <w:bookmarkEnd w:id="26"/>
      <w:r w:rsidDel="00000000" w:rsidR="00000000" w:rsidRPr="00000000">
        <w:rPr>
          <w:rFonts w:ascii="Times New Roman" w:cs="Times New Roman" w:eastAsia="Times New Roman" w:hAnsi="Times New Roman"/>
          <w:rtl w:val="0"/>
        </w:rPr>
        <w:t xml:space="preserve">5</w:t>
        <w:tab/>
      </w:r>
      <w:commentRangeStart w:id="0"/>
      <w:r w:rsidDel="00000000" w:rsidR="00000000" w:rsidRPr="00000000">
        <w:rPr>
          <w:rFonts w:ascii="Times New Roman" w:cs="Times New Roman" w:eastAsia="Times New Roman" w:hAnsi="Times New Roman"/>
          <w:rtl w:val="0"/>
        </w:rPr>
        <w:t xml:space="preserve">System Functions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rPr>
      </w:pPr>
      <w:bookmarkStart w:colFirst="0" w:colLast="0" w:name="_ayyv1sailsoc" w:id="27"/>
      <w:bookmarkEnd w:id="27"/>
      <w:r w:rsidDel="00000000" w:rsidR="00000000" w:rsidRPr="00000000">
        <w:rPr>
          <w:rFonts w:ascii="Times New Roman" w:cs="Times New Roman" w:eastAsia="Times New Roman" w:hAnsi="Times New Roman"/>
          <w:rtl w:val="0"/>
        </w:rPr>
        <w:t xml:space="preserve">5.1</w:t>
        <w:tab/>
        <w:t xml:space="preserve">Post processing</w:t>
      </w:r>
    </w:p>
    <w:p w:rsidR="00000000" w:rsidDel="00000000" w:rsidP="00000000" w:rsidRDefault="00000000" w:rsidRPr="00000000" w14:paraId="0000008C">
      <w:pPr>
        <w:pStyle w:val="Heading1"/>
        <w:rPr>
          <w:rFonts w:ascii="Times New Roman" w:cs="Times New Roman" w:eastAsia="Times New Roman" w:hAnsi="Times New Roman"/>
        </w:rPr>
      </w:pPr>
      <w:bookmarkStart w:colFirst="0" w:colLast="0" w:name="_n17vog8y46k3" w:id="28"/>
      <w:bookmarkEnd w:id="28"/>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spacing w:line="276" w:lineRule="auto"/>
        <w:rPr>
          <w:rFonts w:ascii="Times New Roman" w:cs="Times New Roman" w:eastAsia="Times New Roman" w:hAnsi="Times New Roman"/>
        </w:rPr>
      </w:pPr>
      <w:bookmarkStart w:colFirst="0" w:colLast="0" w:name="_o2sbt5v0zlk0" w:id="29"/>
      <w:bookmarkEnd w:id="29"/>
      <w:r w:rsidDel="00000000" w:rsidR="00000000" w:rsidRPr="00000000">
        <w:rPr>
          <w:rFonts w:ascii="Times New Roman" w:cs="Times New Roman" w:eastAsia="Times New Roman" w:hAnsi="Times New Roman"/>
          <w:rtl w:val="0"/>
        </w:rPr>
        <w:t xml:space="preserve">Glossary</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Application Programming Interface</w:t>
            </w:r>
          </w:p>
        </w:tc>
      </w:tr>
    </w:tbl>
    <w:p w:rsidR="00000000" w:rsidDel="00000000" w:rsidP="00000000" w:rsidRDefault="00000000" w:rsidRPr="00000000" w14:paraId="0000009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nersps _" w:id="0" w:date="2022-05-10T18:14:50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all the system functionality that doesn't have a user interface (eg everything as this is the design document for the API).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all the exposed functionality is, so leaving this open for 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after="160" w:line="259" w:lineRule="auto"/>
      <w:rPr/>
    </w:pPr>
    <w:r w:rsidDel="00000000" w:rsidR="00000000" w:rsidRPr="00000000">
      <w:rPr>
        <w:rFonts w:ascii="Times New Roman" w:cs="Times New Roman" w:eastAsia="Times New Roman" w:hAnsi="Times New Roman"/>
        <w:sz w:val="24"/>
        <w:szCs w:val="24"/>
        <w:rtl w:val="0"/>
      </w:rPr>
      <w:t xml:space="preserve">Version 0.2, dated May  12,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left"/>
      <w:rPr/>
    </w:pPr>
    <w:r w:rsidDel="00000000" w:rsidR="00000000" w:rsidRPr="00000000">
      <w:rPr>
        <w:rtl w:val="0"/>
      </w:rPr>
      <w:t xml:space="preserve">API DESIGN </w:t>
    </w:r>
  </w:p>
  <w:p w:rsidR="00000000" w:rsidDel="00000000" w:rsidP="00000000" w:rsidRDefault="00000000" w:rsidRPr="00000000" w14:paraId="000000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u/0/d/1tpYuA7ayjZ-L3ijX95-B_2iUKWL2lcTwYDKBK816gEk/edit" TargetMode="External"/><Relationship Id="rId10" Type="http://schemas.openxmlformats.org/officeDocument/2006/relationships/hyperlink" Target="https://www.apollographql.com/docs/apollo-server/integrations/middleware/#all-supported-packages"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pollographql.com/doc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